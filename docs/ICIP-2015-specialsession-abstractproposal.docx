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38D9E" w14:textId="77777777" w:rsidR="00492FB6" w:rsidRDefault="00492FB6" w:rsidP="00492FB6">
      <w:pPr>
        <w:spacing w:before="100" w:beforeAutospacing="1" w:after="100" w:afterAutospacing="1"/>
        <w:jc w:val="both"/>
        <w:rPr>
          <w:sz w:val="22"/>
          <w:szCs w:val="22"/>
        </w:rPr>
      </w:pPr>
      <w:bookmarkStart w:id="0" w:name="_GoBack"/>
      <w:bookmarkEnd w:id="0"/>
    </w:p>
    <w:p w14:paraId="0D538D9F" w14:textId="77777777" w:rsidR="00266551" w:rsidRDefault="00266551" w:rsidP="00492FB6">
      <w:pPr>
        <w:spacing w:before="100" w:beforeAutospacing="1" w:after="100" w:afterAutospacing="1"/>
        <w:jc w:val="both"/>
        <w:rPr>
          <w:sz w:val="22"/>
          <w:szCs w:val="22"/>
        </w:rPr>
      </w:pPr>
    </w:p>
    <w:p w14:paraId="0D538DA0" w14:textId="2C8BE09D" w:rsidR="00266551" w:rsidRPr="00D375A7" w:rsidRDefault="00571616" w:rsidP="00266551">
      <w:pPr>
        <w:pStyle w:val="Heading1"/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City Flows from Networks of Cameras</w:t>
      </w:r>
    </w:p>
    <w:p w14:paraId="0D538DA1" w14:textId="511E0FD2" w:rsidR="00266551" w:rsidRPr="00976D42" w:rsidRDefault="00571616" w:rsidP="00266551">
      <w:pPr>
        <w:jc w:val="center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E</w:t>
      </w:r>
      <w:r w:rsidR="008A2C05">
        <w:rPr>
          <w:rFonts w:ascii="Calibri" w:hAnsi="Calibri" w:cs="Calibri"/>
          <w:lang w:val="pt-PT"/>
        </w:rPr>
        <w:t xml:space="preserve">vgeny Toropov, </w:t>
      </w:r>
      <w:proofErr w:type="spellStart"/>
      <w:r w:rsidR="008A2C05">
        <w:rPr>
          <w:rFonts w:ascii="Calibri" w:hAnsi="Calibri" w:cs="Calibri"/>
          <w:lang w:val="pt-PT"/>
        </w:rPr>
        <w:t>Liangyan</w:t>
      </w:r>
      <w:proofErr w:type="spellEnd"/>
      <w:r w:rsidR="008A2C05" w:rsidRPr="008A2C05">
        <w:rPr>
          <w:rFonts w:ascii="Calibri" w:hAnsi="Calibri" w:cs="Calibri"/>
          <w:lang w:val="pt-PT"/>
        </w:rPr>
        <w:t xml:space="preserve"> </w:t>
      </w:r>
      <w:proofErr w:type="spellStart"/>
      <w:r w:rsidR="008A2C05" w:rsidRPr="008A2C05">
        <w:rPr>
          <w:rFonts w:ascii="Calibri" w:hAnsi="Calibri" w:cs="Calibri"/>
          <w:lang w:val="pt-PT"/>
        </w:rPr>
        <w:t>Gui</w:t>
      </w:r>
      <w:proofErr w:type="spellEnd"/>
      <w:r w:rsidR="008A2C05">
        <w:rPr>
          <w:rFonts w:ascii="Calibri" w:hAnsi="Calibri" w:cs="Calibri"/>
          <w:lang w:val="pt-PT"/>
        </w:rPr>
        <w:t xml:space="preserve">, </w:t>
      </w:r>
      <w:proofErr w:type="spellStart"/>
      <w:r w:rsidR="008A2C05">
        <w:rPr>
          <w:rFonts w:ascii="Calibri" w:hAnsi="Calibri" w:cs="Calibri"/>
          <w:lang w:val="pt-PT"/>
        </w:rPr>
        <w:t>Shanghang</w:t>
      </w:r>
      <w:proofErr w:type="spellEnd"/>
      <w:r w:rsidR="008A2C05">
        <w:rPr>
          <w:rFonts w:ascii="Calibri" w:hAnsi="Calibri" w:cs="Calibri"/>
          <w:lang w:val="pt-PT"/>
        </w:rPr>
        <w:t xml:space="preserve"> </w:t>
      </w:r>
      <w:proofErr w:type="spellStart"/>
      <w:r w:rsidR="008A2C05">
        <w:rPr>
          <w:rFonts w:ascii="Calibri" w:hAnsi="Calibri" w:cs="Calibri"/>
          <w:lang w:val="pt-PT"/>
        </w:rPr>
        <w:t>Zhang</w:t>
      </w:r>
      <w:proofErr w:type="spellEnd"/>
      <w:r w:rsidR="008A2C05">
        <w:rPr>
          <w:rFonts w:ascii="Calibri" w:hAnsi="Calibri" w:cs="Calibri"/>
          <w:lang w:val="pt-PT"/>
        </w:rPr>
        <w:t xml:space="preserve">, </w:t>
      </w:r>
      <w:proofErr w:type="spellStart"/>
      <w:r>
        <w:rPr>
          <w:rFonts w:ascii="Calibri" w:hAnsi="Calibri" w:cs="Calibri"/>
          <w:lang w:val="pt-PT"/>
        </w:rPr>
        <w:t>Satwik</w:t>
      </w:r>
      <w:proofErr w:type="spellEnd"/>
      <w:r>
        <w:rPr>
          <w:rFonts w:ascii="Calibri" w:hAnsi="Calibri" w:cs="Calibri"/>
          <w:lang w:val="pt-PT"/>
        </w:rPr>
        <w:t xml:space="preserve"> </w:t>
      </w:r>
      <w:proofErr w:type="spellStart"/>
      <w:r w:rsidR="008A2C05">
        <w:rPr>
          <w:rFonts w:ascii="Calibri" w:hAnsi="Calibri" w:cs="Calibri"/>
          <w:lang w:val="pt-PT"/>
        </w:rPr>
        <w:t>Kottur</w:t>
      </w:r>
      <w:proofErr w:type="spellEnd"/>
      <w:r w:rsidR="008A2C05">
        <w:rPr>
          <w:rFonts w:ascii="Calibri" w:hAnsi="Calibri" w:cs="Calibri"/>
          <w:lang w:val="pt-PT"/>
        </w:rPr>
        <w:t xml:space="preserve">, </w:t>
      </w:r>
      <w:proofErr w:type="spellStart"/>
      <w:r>
        <w:rPr>
          <w:rFonts w:ascii="Calibri" w:hAnsi="Calibri" w:cs="Calibri"/>
          <w:lang w:val="pt-PT"/>
        </w:rPr>
        <w:t>and</w:t>
      </w:r>
      <w:proofErr w:type="spellEnd"/>
      <w:r>
        <w:rPr>
          <w:rFonts w:ascii="Calibri" w:hAnsi="Calibri" w:cs="Calibri"/>
          <w:lang w:val="pt-PT"/>
        </w:rPr>
        <w:t xml:space="preserve"> </w:t>
      </w:r>
      <w:r w:rsidR="00266551" w:rsidRPr="00976D42">
        <w:rPr>
          <w:rFonts w:ascii="Calibri" w:hAnsi="Calibri" w:cs="Calibri"/>
          <w:lang w:val="pt-PT"/>
        </w:rPr>
        <w:t>José M. F. Moura</w:t>
      </w:r>
    </w:p>
    <w:p w14:paraId="0D538DA3" w14:textId="77777777" w:rsidR="00266551" w:rsidRPr="00976D42" w:rsidRDefault="00266551" w:rsidP="00266551">
      <w:pPr>
        <w:jc w:val="center"/>
        <w:rPr>
          <w:rFonts w:ascii="Calibri" w:hAnsi="Calibri" w:cs="Calibri"/>
          <w:lang w:val="pt-PT"/>
        </w:rPr>
      </w:pPr>
      <w:r w:rsidRPr="00976D42">
        <w:rPr>
          <w:rFonts w:ascii="Calibri" w:hAnsi="Calibri" w:cs="Calibri"/>
          <w:lang w:val="pt-PT"/>
        </w:rPr>
        <w:t xml:space="preserve">Carnegie </w:t>
      </w:r>
      <w:proofErr w:type="spellStart"/>
      <w:r w:rsidRPr="00976D42">
        <w:rPr>
          <w:rFonts w:ascii="Calibri" w:hAnsi="Calibri" w:cs="Calibri"/>
          <w:lang w:val="pt-PT"/>
        </w:rPr>
        <w:t>Mellon</w:t>
      </w:r>
      <w:proofErr w:type="spellEnd"/>
      <w:r w:rsidRPr="00976D42">
        <w:rPr>
          <w:rFonts w:ascii="Calibri" w:hAnsi="Calibri" w:cs="Calibri"/>
          <w:lang w:val="pt-PT"/>
        </w:rPr>
        <w:t xml:space="preserve"> </w:t>
      </w:r>
      <w:proofErr w:type="spellStart"/>
      <w:r w:rsidRPr="00976D42">
        <w:rPr>
          <w:rFonts w:ascii="Calibri" w:hAnsi="Calibri" w:cs="Calibri"/>
          <w:lang w:val="pt-PT"/>
        </w:rPr>
        <w:t>University</w:t>
      </w:r>
      <w:proofErr w:type="spellEnd"/>
    </w:p>
    <w:p w14:paraId="0D538DA5" w14:textId="66BE4AE9" w:rsidR="00266551" w:rsidRPr="00940036" w:rsidRDefault="00B327A2" w:rsidP="00266551">
      <w:pPr>
        <w:jc w:val="center"/>
        <w:rPr>
          <w:rFonts w:ascii="Calibri" w:hAnsi="Calibri" w:cs="Calibri"/>
        </w:rPr>
      </w:pPr>
      <w:hyperlink r:id="rId9" w:history="1">
        <w:r w:rsidR="00A04596" w:rsidRPr="00ED45FA">
          <w:rPr>
            <w:rStyle w:val="Hyperlink"/>
            <w:rFonts w:ascii="Calibri" w:hAnsi="Calibri" w:cs="Calibri"/>
            <w:lang w:val="pt-PT"/>
          </w:rPr>
          <w:t>moura@cmu.edu</w:t>
        </w:r>
      </w:hyperlink>
      <w:r w:rsidR="008A31DF">
        <w:rPr>
          <w:rStyle w:val="Hyperlink"/>
          <w:rFonts w:ascii="Calibri" w:hAnsi="Calibri" w:cs="Calibri"/>
          <w:lang w:val="pt-PT"/>
        </w:rPr>
        <w:t xml:space="preserve">, </w:t>
      </w:r>
      <w:hyperlink r:id="rId10" w:history="1">
        <w:r w:rsidR="00266551" w:rsidRPr="00940036">
          <w:rPr>
            <w:rStyle w:val="Hyperlink"/>
            <w:rFonts w:ascii="Calibri" w:hAnsi="Calibri" w:cs="Calibri"/>
          </w:rPr>
          <w:t>www.ece.cmu.edu/~moura</w:t>
        </w:r>
      </w:hyperlink>
      <w:r w:rsidR="00266551" w:rsidRPr="00940036">
        <w:rPr>
          <w:rFonts w:ascii="Calibri" w:hAnsi="Calibri" w:cs="Calibri"/>
        </w:rPr>
        <w:t xml:space="preserve"> </w:t>
      </w:r>
    </w:p>
    <w:p w14:paraId="0D538DA6" w14:textId="77777777" w:rsidR="005653F2" w:rsidRPr="00940036" w:rsidRDefault="005653F2" w:rsidP="00266551">
      <w:pPr>
        <w:jc w:val="both"/>
        <w:rPr>
          <w:rFonts w:ascii="Calibri" w:hAnsi="Calibri" w:cs="Calibri"/>
        </w:rPr>
      </w:pPr>
    </w:p>
    <w:p w14:paraId="0D538DA9" w14:textId="1D61FB7B" w:rsidR="00266551" w:rsidRPr="008A2C05" w:rsidRDefault="008A2C05" w:rsidP="00266551">
      <w:pPr>
        <w:jc w:val="both"/>
        <w:rPr>
          <w:rFonts w:asciiTheme="minorHAnsi" w:hAnsiTheme="minorHAnsi" w:cs="Calibri"/>
        </w:rPr>
      </w:pPr>
      <w:r>
        <w:rPr>
          <w:rFonts w:ascii="Calibri" w:hAnsi="Calibri" w:cs="Calibri"/>
        </w:rPr>
        <w:t xml:space="preserve">This paper reports on </w:t>
      </w:r>
      <w:r w:rsidR="00E911A0">
        <w:rPr>
          <w:rFonts w:ascii="Calibri" w:hAnsi="Calibri" w:cs="Calibri"/>
        </w:rPr>
        <w:t xml:space="preserve">our results </w:t>
      </w:r>
      <w:r>
        <w:rPr>
          <w:rFonts w:asciiTheme="minorHAnsi" w:hAnsiTheme="minorHAnsi"/>
        </w:rPr>
        <w:t>of extracting reliable counts of moving vehicles from a large number of cameras (hundreds) pointed to streets in an extended city. The c</w:t>
      </w:r>
      <w:r w:rsidRPr="008A2C05">
        <w:rPr>
          <w:rFonts w:asciiTheme="minorHAnsi" w:hAnsiTheme="minorHAnsi"/>
        </w:rPr>
        <w:t xml:space="preserve">ameras continuously stream video at different time and spatial resolutions, in very different light conditions, night and day, and at various weather patterns, rain, sunshine, or snow. </w:t>
      </w:r>
      <w:r w:rsidR="00E911A0">
        <w:rPr>
          <w:rFonts w:asciiTheme="minorHAnsi" w:hAnsiTheme="minorHAnsi"/>
        </w:rPr>
        <w:t>The raw data may add to several terabytes of video data per single day.</w:t>
      </w:r>
      <w:r w:rsidRPr="008A2C05">
        <w:rPr>
          <w:rFonts w:asciiTheme="minorHAnsi" w:hAnsiTheme="minorHAnsi" w:cs="Calibri"/>
        </w:rPr>
        <w:t xml:space="preserve"> </w:t>
      </w:r>
      <w:r>
        <w:rPr>
          <w:rFonts w:asciiTheme="minorHAnsi" w:hAnsiTheme="minorHAnsi" w:cs="Calibri"/>
        </w:rPr>
        <w:t>E</w:t>
      </w:r>
      <w:r>
        <w:rPr>
          <w:rFonts w:asciiTheme="minorHAnsi" w:hAnsiTheme="minorHAnsi"/>
        </w:rPr>
        <w:t>xtracting</w:t>
      </w:r>
      <w:r w:rsidRPr="008A2C05">
        <w:rPr>
          <w:rFonts w:asciiTheme="minorHAnsi" w:hAnsiTheme="minorHAnsi"/>
        </w:rPr>
        <w:t xml:space="preserve"> </w:t>
      </w:r>
      <w:r w:rsidRPr="008A2C05">
        <w:rPr>
          <w:rFonts w:asciiTheme="minorHAnsi" w:hAnsiTheme="minorHAnsi"/>
          <w:iCs/>
        </w:rPr>
        <w:t>traffic counts</w:t>
      </w:r>
      <w:r w:rsidRPr="008A2C05">
        <w:rPr>
          <w:rFonts w:asciiTheme="minorHAnsi" w:hAnsiTheme="minorHAnsi"/>
          <w:i/>
          <w:iCs/>
        </w:rPr>
        <w:t xml:space="preserve"> x</w:t>
      </w:r>
      <w:r w:rsidRPr="008A2C05">
        <w:rPr>
          <w:rFonts w:asciiTheme="minorHAnsi" w:hAnsiTheme="minorHAnsi"/>
          <w:i/>
          <w:iCs/>
          <w:vertAlign w:val="subscript"/>
        </w:rPr>
        <w:t>1</w:t>
      </w:r>
      <w:r w:rsidRPr="008A2C05">
        <w:rPr>
          <w:rFonts w:asciiTheme="minorHAnsi" w:hAnsiTheme="minorHAnsi"/>
          <w:i/>
          <w:iCs/>
        </w:rPr>
        <w:t>(t), ∙∙∙ , x</w:t>
      </w:r>
      <w:r w:rsidRPr="008A2C05">
        <w:rPr>
          <w:rFonts w:asciiTheme="minorHAnsi" w:hAnsiTheme="minorHAnsi"/>
          <w:i/>
          <w:iCs/>
          <w:vertAlign w:val="subscript"/>
        </w:rPr>
        <w:t>2N</w:t>
      </w:r>
      <w:r w:rsidRPr="008A2C05">
        <w:rPr>
          <w:rFonts w:asciiTheme="minorHAnsi" w:hAnsiTheme="minorHAnsi"/>
          <w:i/>
          <w:iCs/>
        </w:rPr>
        <w:t xml:space="preserve">(t) </w:t>
      </w:r>
      <w:r w:rsidRPr="008A2C05">
        <w:rPr>
          <w:rFonts w:asciiTheme="minorHAnsi" w:hAnsiTheme="minorHAnsi"/>
        </w:rPr>
        <w:t xml:space="preserve">from </w:t>
      </w:r>
      <w:r w:rsidRPr="008A2C05">
        <w:rPr>
          <w:rFonts w:asciiTheme="minorHAnsi" w:hAnsiTheme="minorHAnsi"/>
          <w:i/>
          <w:iCs/>
        </w:rPr>
        <w:t xml:space="preserve">N </w:t>
      </w:r>
      <w:ins w:id="1" w:author="Evgeny Toropov" w:date="2014-11-26T11:25:00Z">
        <w:r w:rsidR="00E1688F" w:rsidRPr="00E1688F">
          <w:rPr>
            <w:rFonts w:asciiTheme="minorHAnsi" w:hAnsiTheme="minorHAnsi"/>
            <w:iCs/>
            <w:rPrChange w:id="2" w:author="Evgeny Toropov" w:date="2014-11-26T11:25:00Z">
              <w:rPr>
                <w:rFonts w:asciiTheme="minorHAnsi" w:hAnsiTheme="minorHAnsi"/>
                <w:i/>
                <w:iCs/>
              </w:rPr>
            </w:rPrChange>
          </w:rPr>
          <w:t>monocular op</w:t>
        </w:r>
        <w:r w:rsidR="00E1688F">
          <w:rPr>
            <w:rFonts w:asciiTheme="minorHAnsi" w:hAnsiTheme="minorHAnsi"/>
            <w:iCs/>
          </w:rPr>
          <w:t xml:space="preserve">tical </w:t>
        </w:r>
      </w:ins>
      <w:del w:id="3" w:author="Evgeny Toropov" w:date="2014-11-26T11:24:00Z">
        <w:r w:rsidRPr="008A2C05" w:rsidDel="00E1688F">
          <w:rPr>
            <w:rFonts w:asciiTheme="minorHAnsi" w:hAnsiTheme="minorHAnsi"/>
          </w:rPr>
          <w:delText xml:space="preserve">video </w:delText>
        </w:r>
      </w:del>
      <w:r w:rsidRPr="008A2C05">
        <w:rPr>
          <w:rFonts w:asciiTheme="minorHAnsi" w:hAnsiTheme="minorHAnsi"/>
        </w:rPr>
        <w:t>cameras is not trivial</w:t>
      </w:r>
      <w:r>
        <w:rPr>
          <w:rFonts w:asciiTheme="minorHAnsi" w:hAnsiTheme="minorHAnsi"/>
        </w:rPr>
        <w:t>,</w:t>
      </w:r>
      <w:r w:rsidRPr="008A2C05">
        <w:rPr>
          <w:rFonts w:asciiTheme="minorHAnsi" w:hAnsiTheme="minorHAnsi"/>
        </w:rPr>
        <w:t xml:space="preserve"> and existing approaches fail to identify moving vehicles in the </w:t>
      </w:r>
      <w:r>
        <w:rPr>
          <w:rFonts w:asciiTheme="minorHAnsi" w:hAnsiTheme="minorHAnsi"/>
        </w:rPr>
        <w:t xml:space="preserve">low quality </w:t>
      </w:r>
      <w:r w:rsidRPr="008A2C05">
        <w:rPr>
          <w:rFonts w:asciiTheme="minorHAnsi" w:hAnsiTheme="minorHAnsi"/>
        </w:rPr>
        <w:t>videos</w:t>
      </w:r>
      <w:r>
        <w:rPr>
          <w:rFonts w:asciiTheme="minorHAnsi" w:hAnsiTheme="minorHAnsi"/>
        </w:rPr>
        <w:t xml:space="preserve"> of interest</w:t>
      </w:r>
      <w:r w:rsidR="00880DB4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because they commonly assume</w:t>
      </w:r>
      <w:del w:id="4" w:author="Evgeny Toropov" w:date="2014-11-26T11:36:00Z">
        <w:r w:rsidDel="003D2BAD">
          <w:rPr>
            <w:rFonts w:asciiTheme="minorHAnsi" w:hAnsiTheme="minorHAnsi"/>
          </w:rPr>
          <w:delText>, possibly,</w:delText>
        </w:r>
      </w:del>
      <w:ins w:id="5" w:author="Evgeny Toropov" w:date="2014-11-26T11:36:00Z">
        <w:r w:rsidR="003D2BAD">
          <w:rPr>
            <w:rFonts w:asciiTheme="minorHAnsi" w:hAnsiTheme="minorHAnsi"/>
          </w:rPr>
          <w:t xml:space="preserve"> </w:t>
        </w:r>
      </w:ins>
      <w:ins w:id="6" w:author="Evgeny Toropov" w:date="2014-11-26T11:34:00Z">
        <w:r w:rsidR="003D2BAD">
          <w:rPr>
            <w:rFonts w:asciiTheme="minorHAnsi" w:hAnsiTheme="minorHAnsi"/>
          </w:rPr>
          <w:t>small move</w:t>
        </w:r>
      </w:ins>
      <w:ins w:id="7" w:author="Evgeny Toropov" w:date="2014-11-26T11:36:00Z">
        <w:r w:rsidR="003D2BAD">
          <w:rPr>
            <w:rFonts w:asciiTheme="minorHAnsi" w:hAnsiTheme="minorHAnsi"/>
          </w:rPr>
          <w:t>ments</w:t>
        </w:r>
      </w:ins>
      <w:ins w:id="8" w:author="Evgeny Toropov" w:date="2014-11-26T11:34:00Z">
        <w:r w:rsidR="003D2BAD">
          <w:rPr>
            <w:rFonts w:asciiTheme="minorHAnsi" w:hAnsiTheme="minorHAnsi"/>
          </w:rPr>
          <w:t xml:space="preserve"> of</w:t>
        </w:r>
      </w:ins>
      <w:r>
        <w:rPr>
          <w:rFonts w:asciiTheme="minorHAnsi" w:hAnsiTheme="minorHAnsi"/>
        </w:rPr>
        <w:t xml:space="preserve"> </w:t>
      </w:r>
      <w:del w:id="9" w:author="Evgeny Toropov" w:date="2014-11-26T11:30:00Z">
        <w:r w:rsidR="00E911A0" w:rsidDel="00E1688F">
          <w:rPr>
            <w:rFonts w:asciiTheme="minorHAnsi" w:hAnsiTheme="minorHAnsi"/>
          </w:rPr>
          <w:delText xml:space="preserve">a </w:delText>
        </w:r>
        <w:r w:rsidRPr="008A2C05" w:rsidDel="00E1688F">
          <w:rPr>
            <w:rFonts w:asciiTheme="minorHAnsi" w:hAnsiTheme="minorHAnsi"/>
          </w:rPr>
          <w:delText>single</w:delText>
        </w:r>
        <w:r w:rsidDel="00E1688F">
          <w:rPr>
            <w:rFonts w:asciiTheme="minorHAnsi" w:hAnsiTheme="minorHAnsi"/>
          </w:rPr>
          <w:delText xml:space="preserve"> moving automobile–the automobile </w:delText>
        </w:r>
        <w:r w:rsidRPr="008A2C05" w:rsidDel="00E1688F">
          <w:rPr>
            <w:rFonts w:asciiTheme="minorHAnsi" w:hAnsiTheme="minorHAnsi"/>
          </w:rPr>
          <w:delText>occupying</w:delText>
        </w:r>
        <w:r w:rsidDel="00E1688F">
          <w:rPr>
            <w:rFonts w:asciiTheme="minorHAnsi" w:hAnsiTheme="minorHAnsi"/>
          </w:rPr>
          <w:delText xml:space="preserve"> a </w:delText>
        </w:r>
        <w:r w:rsidR="00E911A0" w:rsidDel="00E1688F">
          <w:rPr>
            <w:rFonts w:asciiTheme="minorHAnsi" w:hAnsiTheme="minorHAnsi"/>
          </w:rPr>
          <w:delText>substantial</w:delText>
        </w:r>
        <w:r w:rsidDel="00E1688F">
          <w:rPr>
            <w:rFonts w:asciiTheme="minorHAnsi" w:hAnsiTheme="minorHAnsi"/>
          </w:rPr>
          <w:delText xml:space="preserve"> bounding box in each video frame</w:delText>
        </w:r>
        <w:r w:rsidR="00E911A0" w:rsidDel="00E1688F">
          <w:rPr>
            <w:rFonts w:asciiTheme="minorHAnsi" w:hAnsiTheme="minorHAnsi"/>
          </w:rPr>
          <w:delText>,</w:delText>
        </w:r>
        <w:r w:rsidDel="00E1688F">
          <w:rPr>
            <w:rFonts w:asciiTheme="minorHAnsi" w:hAnsiTheme="minorHAnsi"/>
          </w:rPr>
          <w:delText xml:space="preserve"> and </w:delText>
        </w:r>
      </w:del>
      <w:del w:id="10" w:author="Evgeny Toropov" w:date="2014-11-26T11:35:00Z">
        <w:r w:rsidDel="003D2BAD">
          <w:rPr>
            <w:rFonts w:asciiTheme="minorHAnsi" w:hAnsiTheme="minorHAnsi"/>
          </w:rPr>
          <w:delText xml:space="preserve">the same </w:delText>
        </w:r>
      </w:del>
      <w:r>
        <w:rPr>
          <w:rFonts w:asciiTheme="minorHAnsi" w:hAnsiTheme="minorHAnsi"/>
        </w:rPr>
        <w:t>automobile</w:t>
      </w:r>
      <w:ins w:id="11" w:author="Evgeny Toropov" w:date="2014-11-26T11:35:00Z">
        <w:r w:rsidR="003D2BAD">
          <w:rPr>
            <w:rFonts w:asciiTheme="minorHAnsi" w:hAnsiTheme="minorHAnsi"/>
          </w:rPr>
          <w:t>s</w:t>
        </w:r>
      </w:ins>
      <w:r>
        <w:rPr>
          <w:rFonts w:asciiTheme="minorHAnsi" w:hAnsiTheme="minorHAnsi"/>
        </w:rPr>
        <w:t xml:space="preserve"> </w:t>
      </w:r>
      <w:del w:id="12" w:author="Evgeny Toropov" w:date="2014-11-26T11:35:00Z">
        <w:r w:rsidDel="003D2BAD">
          <w:rPr>
            <w:rFonts w:asciiTheme="minorHAnsi" w:hAnsiTheme="minorHAnsi"/>
          </w:rPr>
          <w:delText>present in a significant number</w:delText>
        </w:r>
      </w:del>
      <w:ins w:id="13" w:author="Evgeny Toropov" w:date="2014-11-26T11:35:00Z">
        <w:r w:rsidR="003D2BAD">
          <w:rPr>
            <w:rFonts w:asciiTheme="minorHAnsi" w:hAnsiTheme="minorHAnsi"/>
          </w:rPr>
          <w:t>across sequential</w:t>
        </w:r>
      </w:ins>
      <w:r>
        <w:rPr>
          <w:rFonts w:asciiTheme="minorHAnsi" w:hAnsiTheme="minorHAnsi"/>
        </w:rPr>
        <w:t xml:space="preserve"> </w:t>
      </w:r>
      <w:del w:id="14" w:author="Evgeny Toropov" w:date="2014-11-26T11:35:00Z">
        <w:r w:rsidDel="003D2BAD">
          <w:rPr>
            <w:rFonts w:asciiTheme="minorHAnsi" w:hAnsiTheme="minorHAnsi"/>
          </w:rPr>
          <w:delText xml:space="preserve">of </w:delText>
        </w:r>
      </w:del>
      <w:r>
        <w:rPr>
          <w:rFonts w:asciiTheme="minorHAnsi" w:hAnsiTheme="minorHAnsi"/>
        </w:rPr>
        <w:t xml:space="preserve">frames. In contrast, </w:t>
      </w:r>
      <w:del w:id="15" w:author="Evgeny Toropov" w:date="2014-11-26T11:36:00Z">
        <w:r w:rsidDel="003D2BAD">
          <w:rPr>
            <w:rFonts w:asciiTheme="minorHAnsi" w:hAnsiTheme="minorHAnsi"/>
          </w:rPr>
          <w:delText>the streamed videos of interest may have many</w:delText>
        </w:r>
        <w:r w:rsidRPr="008A2C05" w:rsidDel="003D2BAD">
          <w:rPr>
            <w:rFonts w:asciiTheme="minorHAnsi" w:hAnsiTheme="minorHAnsi"/>
          </w:rPr>
          <w:delText xml:space="preserve"> cars, each car being a </w:delText>
        </w:r>
        <w:r w:rsidDel="003D2BAD">
          <w:rPr>
            <w:rFonts w:asciiTheme="minorHAnsi" w:hAnsiTheme="minorHAnsi"/>
          </w:rPr>
          <w:delText xml:space="preserve">small object, and </w:delText>
        </w:r>
      </w:del>
      <w:r w:rsidRPr="008A2C05">
        <w:rPr>
          <w:rFonts w:asciiTheme="minorHAnsi" w:hAnsiTheme="minorHAnsi"/>
        </w:rPr>
        <w:t>the very low frame rate</w:t>
      </w:r>
      <w:r>
        <w:rPr>
          <w:rFonts w:asciiTheme="minorHAnsi" w:hAnsiTheme="minorHAnsi"/>
        </w:rPr>
        <w:t xml:space="preserve"> precludes motion based techniques</w:t>
      </w:r>
      <w:ins w:id="16" w:author="Evgeny Toropov" w:date="2014-11-26T11:37:00Z">
        <w:r w:rsidR="003D2BAD">
          <w:rPr>
            <w:rFonts w:asciiTheme="minorHAnsi" w:hAnsiTheme="minorHAnsi"/>
          </w:rPr>
          <w:t xml:space="preserve"> in the streamed videos of interest</w:t>
        </w:r>
      </w:ins>
      <w:r w:rsidRPr="008A2C05">
        <w:rPr>
          <w:rFonts w:asciiTheme="minorHAnsi" w:hAnsiTheme="minorHAnsi"/>
        </w:rPr>
        <w:t>.</w:t>
      </w:r>
      <w:r w:rsidR="00E911A0">
        <w:rPr>
          <w:rFonts w:asciiTheme="minorHAnsi" w:hAnsiTheme="minorHAnsi"/>
        </w:rPr>
        <w:t xml:space="preserve"> The paper will explain the algorithms developed and their performance, and how this work is</w:t>
      </w:r>
      <w:r w:rsidR="00880DB4">
        <w:rPr>
          <w:rFonts w:asciiTheme="minorHAnsi" w:hAnsiTheme="minorHAnsi"/>
        </w:rPr>
        <w:t xml:space="preserve"> at</w:t>
      </w:r>
      <w:r w:rsidR="00E911A0">
        <w:rPr>
          <w:rFonts w:asciiTheme="minorHAnsi" w:hAnsiTheme="minorHAnsi"/>
        </w:rPr>
        <w:t xml:space="preserve"> the physical layer of a </w:t>
      </w:r>
      <w:r w:rsidR="00880DB4">
        <w:rPr>
          <w:rFonts w:asciiTheme="minorHAnsi" w:hAnsiTheme="minorHAnsi"/>
        </w:rPr>
        <w:t>larger</w:t>
      </w:r>
      <w:r w:rsidR="00E911A0">
        <w:rPr>
          <w:rFonts w:asciiTheme="minorHAnsi" w:hAnsiTheme="minorHAnsi"/>
        </w:rPr>
        <w:t xml:space="preserve"> project that aims to broadly understand population flows in cities.</w:t>
      </w:r>
    </w:p>
    <w:p w14:paraId="60709ACE" w14:textId="268B086E" w:rsidR="00571616" w:rsidRDefault="00571616" w:rsidP="00266551">
      <w:pPr>
        <w:jc w:val="both"/>
        <w:rPr>
          <w:rFonts w:ascii="Calibri" w:hAnsi="Calibri" w:cs="Calibri"/>
        </w:rPr>
      </w:pPr>
    </w:p>
    <w:p w14:paraId="0D538DAA" w14:textId="5A66DA73" w:rsidR="0058134E" w:rsidRDefault="008A2C05" w:rsidP="00266551">
      <w:pPr>
        <w:jc w:val="both"/>
        <w:rPr>
          <w:rFonts w:ascii="Calibri" w:hAnsi="Calibri" w:cs="Calibri"/>
        </w:rPr>
      </w:pPr>
      <w:r w:rsidRPr="008A2C05">
        <w:rPr>
          <w:rFonts w:ascii="Calibri" w:hAnsi="Calibri" w:cs="Calibri"/>
          <w:b/>
          <w:lang w:val="pt-PT"/>
        </w:rPr>
        <w:t>Evgeny Toropov</w:t>
      </w:r>
      <w:r w:rsidRPr="008A2C05">
        <w:rPr>
          <w:rFonts w:ascii="Calibri" w:hAnsi="Calibri" w:cs="Calibri"/>
          <w:lang w:val="pt-PT"/>
        </w:rPr>
        <w:t xml:space="preserve">, </w:t>
      </w:r>
      <w:proofErr w:type="spellStart"/>
      <w:r w:rsidRPr="008A2C05">
        <w:rPr>
          <w:rFonts w:ascii="Calibri" w:hAnsi="Calibri" w:cs="Calibri"/>
          <w:b/>
          <w:lang w:val="pt-PT"/>
        </w:rPr>
        <w:t>Liangyan</w:t>
      </w:r>
      <w:proofErr w:type="spellEnd"/>
      <w:r w:rsidRPr="008A2C05">
        <w:rPr>
          <w:rFonts w:ascii="Calibri" w:hAnsi="Calibri" w:cs="Calibri"/>
          <w:b/>
          <w:lang w:val="pt-PT"/>
        </w:rPr>
        <w:t xml:space="preserve"> </w:t>
      </w:r>
      <w:proofErr w:type="spellStart"/>
      <w:r w:rsidRPr="008A2C05">
        <w:rPr>
          <w:rFonts w:ascii="Calibri" w:hAnsi="Calibri" w:cs="Calibri"/>
          <w:b/>
          <w:lang w:val="pt-PT"/>
        </w:rPr>
        <w:t>Gui</w:t>
      </w:r>
      <w:proofErr w:type="spellEnd"/>
      <w:r w:rsidRPr="008A2C05">
        <w:rPr>
          <w:rFonts w:ascii="Calibri" w:hAnsi="Calibri" w:cs="Calibri"/>
          <w:lang w:val="pt-PT"/>
        </w:rPr>
        <w:t>,</w:t>
      </w:r>
      <w:r w:rsidRPr="008A2C05">
        <w:rPr>
          <w:rFonts w:ascii="Calibri" w:hAnsi="Calibri" w:cs="Calibri"/>
          <w:b/>
          <w:lang w:val="pt-PT"/>
        </w:rPr>
        <w:t xml:space="preserve"> </w:t>
      </w:r>
      <w:proofErr w:type="spellStart"/>
      <w:r w:rsidRPr="008A2C05">
        <w:rPr>
          <w:rFonts w:ascii="Calibri" w:hAnsi="Calibri" w:cs="Calibri"/>
          <w:b/>
          <w:lang w:val="pt-PT"/>
        </w:rPr>
        <w:t>Shanghang</w:t>
      </w:r>
      <w:proofErr w:type="spellEnd"/>
      <w:r w:rsidRPr="008A2C05">
        <w:rPr>
          <w:rFonts w:ascii="Calibri" w:hAnsi="Calibri" w:cs="Calibri"/>
          <w:b/>
          <w:lang w:val="pt-PT"/>
        </w:rPr>
        <w:t xml:space="preserve"> </w:t>
      </w:r>
      <w:proofErr w:type="spellStart"/>
      <w:r w:rsidRPr="008A2C05">
        <w:rPr>
          <w:rFonts w:ascii="Calibri" w:hAnsi="Calibri" w:cs="Calibri"/>
          <w:b/>
          <w:lang w:val="pt-PT"/>
        </w:rPr>
        <w:t>Zhang</w:t>
      </w:r>
      <w:proofErr w:type="spellEnd"/>
      <w:r w:rsidRPr="008A2C05">
        <w:rPr>
          <w:rFonts w:ascii="Calibri" w:hAnsi="Calibri" w:cs="Calibri"/>
          <w:lang w:val="pt-PT"/>
        </w:rPr>
        <w:t>,</w:t>
      </w:r>
      <w:r w:rsidRPr="008A2C05">
        <w:rPr>
          <w:rFonts w:ascii="Calibri" w:hAnsi="Calibri" w:cs="Calibri"/>
          <w:b/>
          <w:lang w:val="pt-PT"/>
        </w:rPr>
        <w:t xml:space="preserve"> </w:t>
      </w:r>
      <w:proofErr w:type="spellStart"/>
      <w:r w:rsidRPr="008A2C05">
        <w:rPr>
          <w:rFonts w:ascii="Calibri" w:hAnsi="Calibri" w:cs="Calibri"/>
          <w:lang w:val="pt-PT"/>
        </w:rPr>
        <w:t>and</w:t>
      </w:r>
      <w:proofErr w:type="spellEnd"/>
      <w:r w:rsidRPr="008A2C05">
        <w:rPr>
          <w:rFonts w:ascii="Calibri" w:hAnsi="Calibri" w:cs="Calibri"/>
          <w:lang w:val="pt-PT"/>
        </w:rPr>
        <w:t xml:space="preserve"> </w:t>
      </w:r>
      <w:proofErr w:type="spellStart"/>
      <w:r w:rsidRPr="008A2C05">
        <w:rPr>
          <w:rFonts w:ascii="Calibri" w:hAnsi="Calibri" w:cs="Calibri"/>
          <w:b/>
          <w:lang w:val="pt-PT"/>
        </w:rPr>
        <w:t>Satwik</w:t>
      </w:r>
      <w:proofErr w:type="spellEnd"/>
      <w:r w:rsidRPr="008A2C05">
        <w:rPr>
          <w:rFonts w:ascii="Calibri" w:hAnsi="Calibri" w:cs="Calibri"/>
          <w:b/>
          <w:lang w:val="pt-PT"/>
        </w:rPr>
        <w:t xml:space="preserve"> </w:t>
      </w:r>
      <w:proofErr w:type="spellStart"/>
      <w:r w:rsidRPr="008A2C05">
        <w:rPr>
          <w:rFonts w:ascii="Calibri" w:hAnsi="Calibri" w:cs="Calibri"/>
          <w:b/>
          <w:lang w:val="pt-PT"/>
        </w:rPr>
        <w:t>Kottur</w:t>
      </w:r>
      <w:proofErr w:type="spellEnd"/>
      <w:r>
        <w:rPr>
          <w:rFonts w:ascii="Calibri" w:hAnsi="Calibri" w:cs="Calibri"/>
          <w:lang w:val="pt-PT"/>
        </w:rPr>
        <w:t xml:space="preserve"> are </w:t>
      </w:r>
      <w:proofErr w:type="spellStart"/>
      <w:r>
        <w:rPr>
          <w:rFonts w:ascii="Calibri" w:hAnsi="Calibri" w:cs="Calibri"/>
          <w:lang w:val="pt-PT"/>
        </w:rPr>
        <w:t>graduate</w:t>
      </w:r>
      <w:proofErr w:type="spellEnd"/>
      <w:r>
        <w:rPr>
          <w:rFonts w:ascii="Calibri" w:hAnsi="Calibri" w:cs="Calibri"/>
          <w:lang w:val="pt-PT"/>
        </w:rPr>
        <w:t xml:space="preserve"> </w:t>
      </w:r>
      <w:proofErr w:type="spellStart"/>
      <w:r>
        <w:rPr>
          <w:rFonts w:ascii="Calibri" w:hAnsi="Calibri" w:cs="Calibri"/>
          <w:lang w:val="pt-PT"/>
        </w:rPr>
        <w:t>students</w:t>
      </w:r>
      <w:proofErr w:type="spellEnd"/>
      <w:r>
        <w:rPr>
          <w:rFonts w:ascii="Calibri" w:hAnsi="Calibri" w:cs="Calibri"/>
          <w:lang w:val="pt-PT"/>
        </w:rPr>
        <w:t xml:space="preserve"> </w:t>
      </w:r>
      <w:proofErr w:type="spellStart"/>
      <w:r>
        <w:rPr>
          <w:rFonts w:ascii="Calibri" w:hAnsi="Calibri" w:cs="Calibri"/>
          <w:lang w:val="pt-PT"/>
        </w:rPr>
        <w:t>in</w:t>
      </w:r>
      <w:proofErr w:type="spellEnd"/>
      <w:r>
        <w:rPr>
          <w:rFonts w:ascii="Calibri" w:hAnsi="Calibri" w:cs="Calibri"/>
          <w:lang w:val="pt-PT"/>
        </w:rPr>
        <w:t xml:space="preserve"> </w:t>
      </w:r>
      <w:proofErr w:type="spellStart"/>
      <w:r>
        <w:rPr>
          <w:rFonts w:ascii="Calibri" w:hAnsi="Calibri" w:cs="Calibri"/>
          <w:lang w:val="pt-PT"/>
        </w:rPr>
        <w:t>the</w:t>
      </w:r>
      <w:proofErr w:type="spellEnd"/>
      <w:r>
        <w:rPr>
          <w:rFonts w:ascii="Calibri" w:hAnsi="Calibri" w:cs="Calibri"/>
          <w:lang w:val="pt-PT"/>
        </w:rPr>
        <w:t xml:space="preserve"> </w:t>
      </w:r>
      <w:proofErr w:type="spellStart"/>
      <w:r>
        <w:rPr>
          <w:rFonts w:ascii="Calibri" w:hAnsi="Calibri" w:cs="Calibri"/>
          <w:lang w:val="pt-PT"/>
        </w:rPr>
        <w:t>Department</w:t>
      </w:r>
      <w:proofErr w:type="spellEnd"/>
      <w:r>
        <w:rPr>
          <w:rFonts w:ascii="Calibri" w:hAnsi="Calibri" w:cs="Calibri"/>
          <w:lang w:val="pt-PT"/>
        </w:rPr>
        <w:t xml:space="preserve"> </w:t>
      </w:r>
      <w:proofErr w:type="spellStart"/>
      <w:r>
        <w:rPr>
          <w:rFonts w:ascii="Calibri" w:hAnsi="Calibri" w:cs="Calibri"/>
          <w:lang w:val="pt-PT"/>
        </w:rPr>
        <w:t>of</w:t>
      </w:r>
      <w:proofErr w:type="spellEnd"/>
      <w:r>
        <w:rPr>
          <w:rFonts w:ascii="Calibri" w:hAnsi="Calibri" w:cs="Calibri"/>
          <w:lang w:val="pt-PT"/>
        </w:rPr>
        <w:t xml:space="preserve"> </w:t>
      </w:r>
      <w:proofErr w:type="spellStart"/>
      <w:r>
        <w:rPr>
          <w:rFonts w:ascii="Calibri" w:hAnsi="Calibri" w:cs="Calibri"/>
          <w:lang w:val="pt-PT"/>
        </w:rPr>
        <w:t>Electrical</w:t>
      </w:r>
      <w:proofErr w:type="spellEnd"/>
      <w:r>
        <w:rPr>
          <w:rFonts w:ascii="Calibri" w:hAnsi="Calibri" w:cs="Calibri"/>
          <w:lang w:val="pt-PT"/>
        </w:rPr>
        <w:t xml:space="preserve"> </w:t>
      </w:r>
      <w:proofErr w:type="spellStart"/>
      <w:r>
        <w:rPr>
          <w:rFonts w:ascii="Calibri" w:hAnsi="Calibri" w:cs="Calibri"/>
          <w:lang w:val="pt-PT"/>
        </w:rPr>
        <w:t>and</w:t>
      </w:r>
      <w:proofErr w:type="spellEnd"/>
      <w:r>
        <w:rPr>
          <w:rFonts w:ascii="Calibri" w:hAnsi="Calibri" w:cs="Calibri"/>
          <w:lang w:val="pt-PT"/>
        </w:rPr>
        <w:t xml:space="preserve"> </w:t>
      </w:r>
      <w:proofErr w:type="spellStart"/>
      <w:r>
        <w:rPr>
          <w:rFonts w:ascii="Calibri" w:hAnsi="Calibri" w:cs="Calibri"/>
          <w:lang w:val="pt-PT"/>
        </w:rPr>
        <w:t>Computer</w:t>
      </w:r>
      <w:proofErr w:type="spellEnd"/>
      <w:r>
        <w:rPr>
          <w:rFonts w:ascii="Calibri" w:hAnsi="Calibri" w:cs="Calibri"/>
          <w:lang w:val="pt-PT"/>
        </w:rPr>
        <w:t xml:space="preserve"> </w:t>
      </w:r>
      <w:proofErr w:type="spellStart"/>
      <w:r>
        <w:rPr>
          <w:rFonts w:ascii="Calibri" w:hAnsi="Calibri" w:cs="Calibri"/>
          <w:lang w:val="pt-PT"/>
        </w:rPr>
        <w:t>Engineering</w:t>
      </w:r>
      <w:proofErr w:type="spellEnd"/>
      <w:r>
        <w:rPr>
          <w:rFonts w:ascii="Calibri" w:hAnsi="Calibri" w:cs="Calibri"/>
          <w:lang w:val="pt-PT"/>
        </w:rPr>
        <w:t xml:space="preserve"> </w:t>
      </w:r>
      <w:proofErr w:type="spellStart"/>
      <w:r>
        <w:rPr>
          <w:rFonts w:ascii="Calibri" w:hAnsi="Calibri" w:cs="Calibri"/>
          <w:lang w:val="pt-PT"/>
        </w:rPr>
        <w:t>at</w:t>
      </w:r>
      <w:proofErr w:type="spellEnd"/>
      <w:r>
        <w:rPr>
          <w:rFonts w:ascii="Calibri" w:hAnsi="Calibri" w:cs="Calibri"/>
          <w:lang w:val="pt-PT"/>
        </w:rPr>
        <w:t xml:space="preserve"> CMU </w:t>
      </w:r>
      <w:proofErr w:type="spellStart"/>
      <w:r>
        <w:rPr>
          <w:rFonts w:ascii="Calibri" w:hAnsi="Calibri" w:cs="Calibri"/>
          <w:lang w:val="pt-PT"/>
        </w:rPr>
        <w:t>pursuing</w:t>
      </w:r>
      <w:proofErr w:type="spellEnd"/>
      <w:r>
        <w:rPr>
          <w:rFonts w:ascii="Calibri" w:hAnsi="Calibri" w:cs="Calibri"/>
          <w:lang w:val="pt-PT"/>
        </w:rPr>
        <w:t xml:space="preserve"> </w:t>
      </w:r>
      <w:proofErr w:type="spellStart"/>
      <w:r>
        <w:rPr>
          <w:rFonts w:ascii="Calibri" w:hAnsi="Calibri" w:cs="Calibri"/>
          <w:lang w:val="pt-PT"/>
        </w:rPr>
        <w:t>their</w:t>
      </w:r>
      <w:proofErr w:type="spellEnd"/>
      <w:r>
        <w:rPr>
          <w:rFonts w:ascii="Calibri" w:hAnsi="Calibri" w:cs="Calibri"/>
          <w:lang w:val="pt-PT"/>
        </w:rPr>
        <w:t xml:space="preserve"> </w:t>
      </w:r>
      <w:proofErr w:type="spellStart"/>
      <w:r>
        <w:rPr>
          <w:rFonts w:ascii="Calibri" w:hAnsi="Calibri" w:cs="Calibri"/>
          <w:lang w:val="pt-PT"/>
        </w:rPr>
        <w:t>PhD</w:t>
      </w:r>
      <w:proofErr w:type="spellEnd"/>
      <w:r>
        <w:rPr>
          <w:rFonts w:ascii="Calibri" w:hAnsi="Calibri" w:cs="Calibri"/>
          <w:lang w:val="pt-PT"/>
        </w:rPr>
        <w:t>.</w:t>
      </w:r>
    </w:p>
    <w:p w14:paraId="0D538DAB" w14:textId="77777777" w:rsidR="002243E7" w:rsidRDefault="002243E7" w:rsidP="002243E7">
      <w:pPr>
        <w:jc w:val="both"/>
        <w:rPr>
          <w:rFonts w:ascii="Calibri" w:hAnsi="Calibri" w:cs="Calibri"/>
        </w:rPr>
      </w:pPr>
    </w:p>
    <w:p w14:paraId="0D538DAC" w14:textId="3DE418D8" w:rsidR="002243E7" w:rsidRDefault="001B3CA0" w:rsidP="002243E7">
      <w:pPr>
        <w:jc w:val="both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0D538DAE" wp14:editId="0D538DAF">
            <wp:simplePos x="0" y="0"/>
            <wp:positionH relativeFrom="margin">
              <wp:posOffset>0</wp:posOffset>
            </wp:positionH>
            <wp:positionV relativeFrom="paragraph">
              <wp:posOffset>44450</wp:posOffset>
            </wp:positionV>
            <wp:extent cx="960755" cy="1282700"/>
            <wp:effectExtent l="0" t="0" r="0" b="0"/>
            <wp:wrapTight wrapText="bothSides">
              <wp:wrapPolygon edited="0">
                <wp:start x="0" y="0"/>
                <wp:lineTo x="0" y="21172"/>
                <wp:lineTo x="20986" y="21172"/>
                <wp:lineTo x="20986" y="0"/>
                <wp:lineTo x="0" y="0"/>
              </wp:wrapPolygon>
            </wp:wrapTight>
            <wp:docPr id="1" name="Picture 1" descr="moura-TSP-oct16-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ura-TSP-oct16-20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3E7" w:rsidRPr="002243E7">
        <w:rPr>
          <w:rFonts w:ascii="Calibri" w:hAnsi="Calibri" w:cs="Calibri"/>
          <w:b/>
        </w:rPr>
        <w:t xml:space="preserve">José M. F. </w:t>
      </w:r>
      <w:proofErr w:type="spellStart"/>
      <w:r w:rsidR="002243E7" w:rsidRPr="002243E7">
        <w:rPr>
          <w:rFonts w:ascii="Calibri" w:hAnsi="Calibri" w:cs="Calibri"/>
          <w:b/>
        </w:rPr>
        <w:t>Moura</w:t>
      </w:r>
      <w:proofErr w:type="spellEnd"/>
      <w:r w:rsidR="002243E7">
        <w:rPr>
          <w:rFonts w:ascii="Calibri" w:hAnsi="Calibri" w:cs="Calibri"/>
          <w:b/>
        </w:rPr>
        <w:t xml:space="preserve"> </w:t>
      </w:r>
      <w:r w:rsidR="00126275">
        <w:rPr>
          <w:rFonts w:ascii="Calibri" w:hAnsi="Calibri" w:cs="Calibri"/>
        </w:rPr>
        <w:t>is</w:t>
      </w:r>
      <w:r w:rsidR="009359DE">
        <w:rPr>
          <w:rFonts w:ascii="Calibri" w:hAnsi="Calibri" w:cs="Calibri"/>
        </w:rPr>
        <w:t xml:space="preserve"> the</w:t>
      </w:r>
      <w:r w:rsidR="00126275">
        <w:rPr>
          <w:rFonts w:ascii="Calibri" w:hAnsi="Calibri" w:cs="Calibri"/>
        </w:rPr>
        <w:t xml:space="preserve"> Philip</w:t>
      </w:r>
      <w:r w:rsidR="00433493">
        <w:rPr>
          <w:rFonts w:ascii="Calibri" w:hAnsi="Calibri" w:cs="Calibri"/>
        </w:rPr>
        <w:t xml:space="preserve"> L.</w:t>
      </w:r>
      <w:r w:rsidR="00126275">
        <w:rPr>
          <w:rFonts w:ascii="Calibri" w:hAnsi="Calibri" w:cs="Calibri"/>
        </w:rPr>
        <w:t xml:space="preserve"> and Marsha Dowd</w:t>
      </w:r>
      <w:r w:rsidR="002243E7">
        <w:rPr>
          <w:rFonts w:ascii="Calibri" w:hAnsi="Calibri" w:cs="Calibri"/>
        </w:rPr>
        <w:t xml:space="preserve"> University Professor at </w:t>
      </w:r>
      <w:r w:rsidR="007076C2">
        <w:rPr>
          <w:rFonts w:ascii="Calibri" w:hAnsi="Calibri" w:cs="Calibri"/>
        </w:rPr>
        <w:t>CMU</w:t>
      </w:r>
      <w:r w:rsidR="001A7B10">
        <w:rPr>
          <w:rFonts w:ascii="Calibri" w:hAnsi="Calibri" w:cs="Calibri"/>
        </w:rPr>
        <w:t>, with interests</w:t>
      </w:r>
      <w:r w:rsidR="00266245">
        <w:rPr>
          <w:rFonts w:ascii="Calibri" w:hAnsi="Calibri" w:cs="Calibri"/>
        </w:rPr>
        <w:t xml:space="preserve"> in </w:t>
      </w:r>
      <w:r>
        <w:rPr>
          <w:rFonts w:ascii="Calibri" w:hAnsi="Calibri" w:cs="Calibri"/>
        </w:rPr>
        <w:t>data science</w:t>
      </w:r>
      <w:r w:rsidR="002243E7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 xml:space="preserve">A sequence detector of two of his patents (co-inventor </w:t>
      </w:r>
      <w:proofErr w:type="spellStart"/>
      <w:r>
        <w:rPr>
          <w:rFonts w:ascii="Calibri" w:hAnsi="Calibri" w:cs="Calibri"/>
        </w:rPr>
        <w:t>Kavcic</w:t>
      </w:r>
      <w:proofErr w:type="spellEnd"/>
      <w:r>
        <w:rPr>
          <w:rFonts w:ascii="Calibri" w:hAnsi="Calibri" w:cs="Calibri"/>
        </w:rPr>
        <w:t xml:space="preserve">) is found in 2.4 billion disk drives of 60% of all computers sold worldwide in the last 10 years. He cofounded </w:t>
      </w:r>
      <w:proofErr w:type="spellStart"/>
      <w:r>
        <w:rPr>
          <w:rFonts w:ascii="Calibri" w:hAnsi="Calibri" w:cs="Calibri"/>
        </w:rPr>
        <w:t>SpiralGen</w:t>
      </w:r>
      <w:proofErr w:type="spellEnd"/>
      <w:r>
        <w:rPr>
          <w:rFonts w:ascii="Calibri" w:hAnsi="Calibri" w:cs="Calibri"/>
        </w:rPr>
        <w:t xml:space="preserve"> that commercializes the Spiral technology (www.spiral.net). He </w:t>
      </w:r>
      <w:r w:rsidR="00E71920">
        <w:rPr>
          <w:rFonts w:ascii="Calibri" w:hAnsi="Calibri" w:cs="Calibri"/>
        </w:rPr>
        <w:t xml:space="preserve">was elected </w:t>
      </w:r>
      <w:r w:rsidR="008A31DF">
        <w:rPr>
          <w:rFonts w:ascii="Calibri" w:hAnsi="Calibri" w:cs="Calibri"/>
        </w:rPr>
        <w:t xml:space="preserve">2016 </w:t>
      </w:r>
      <w:r w:rsidR="00E71920">
        <w:rPr>
          <w:rFonts w:ascii="Calibri" w:hAnsi="Calibri" w:cs="Calibri"/>
        </w:rPr>
        <w:t xml:space="preserve">IEEE </w:t>
      </w:r>
      <w:r w:rsidR="008A31DF">
        <w:rPr>
          <w:rFonts w:ascii="Calibri" w:hAnsi="Calibri" w:cs="Calibri"/>
        </w:rPr>
        <w:t>VP for Technical Activities and served as</w:t>
      </w:r>
      <w:r w:rsidR="001A7B10">
        <w:rPr>
          <w:rFonts w:ascii="Calibri" w:hAnsi="Calibri" w:cs="Calibri"/>
        </w:rPr>
        <w:t xml:space="preserve"> IEEE Board </w:t>
      </w:r>
      <w:r w:rsidR="002243E7">
        <w:rPr>
          <w:rFonts w:ascii="Calibri" w:hAnsi="Calibri" w:cs="Calibri"/>
        </w:rPr>
        <w:t>Director</w:t>
      </w:r>
      <w:r w:rsidR="00D61920">
        <w:rPr>
          <w:rFonts w:ascii="Calibri" w:hAnsi="Calibri" w:cs="Calibri"/>
        </w:rPr>
        <w:t>,</w:t>
      </w:r>
      <w:r w:rsidR="002243E7">
        <w:rPr>
          <w:rFonts w:ascii="Calibri" w:hAnsi="Calibri" w:cs="Calibri"/>
        </w:rPr>
        <w:t xml:space="preserve"> President of the IEEE Signal Processing Society</w:t>
      </w:r>
      <w:r w:rsidR="00AF3510">
        <w:rPr>
          <w:rFonts w:ascii="Calibri" w:hAnsi="Calibri" w:cs="Calibri"/>
        </w:rPr>
        <w:t xml:space="preserve"> (SPS)</w:t>
      </w:r>
      <w:r w:rsidR="00D61920">
        <w:rPr>
          <w:rFonts w:ascii="Calibri" w:hAnsi="Calibri" w:cs="Calibri"/>
        </w:rPr>
        <w:t>, and</w:t>
      </w:r>
      <w:r w:rsidR="002243E7">
        <w:rPr>
          <w:rFonts w:ascii="Calibri" w:hAnsi="Calibri" w:cs="Calibri"/>
        </w:rPr>
        <w:t xml:space="preserve"> Editor in Chief for the Transactions on </w:t>
      </w:r>
      <w:r w:rsidR="001A7B10">
        <w:rPr>
          <w:rFonts w:ascii="Calibri" w:hAnsi="Calibri" w:cs="Calibri"/>
        </w:rPr>
        <w:t>SP</w:t>
      </w:r>
      <w:r w:rsidR="002243E7">
        <w:rPr>
          <w:rFonts w:ascii="Calibri" w:hAnsi="Calibri" w:cs="Calibri"/>
        </w:rPr>
        <w:t>.</w:t>
      </w:r>
      <w:r w:rsidR="00266245">
        <w:rPr>
          <w:rFonts w:ascii="Calibri" w:hAnsi="Calibri" w:cs="Calibri"/>
        </w:rPr>
        <w:t xml:space="preserve"> </w:t>
      </w:r>
      <w:proofErr w:type="spellStart"/>
      <w:r w:rsidR="00266245">
        <w:rPr>
          <w:rFonts w:ascii="Calibri" w:hAnsi="Calibri" w:cs="Calibri"/>
        </w:rPr>
        <w:t>Moura</w:t>
      </w:r>
      <w:proofErr w:type="spellEnd"/>
      <w:r w:rsidR="00266245">
        <w:rPr>
          <w:rFonts w:ascii="Calibri" w:hAnsi="Calibri" w:cs="Calibri"/>
        </w:rPr>
        <w:t xml:space="preserve"> </w:t>
      </w:r>
      <w:r w:rsidR="009359DE">
        <w:rPr>
          <w:rFonts w:ascii="Calibri" w:hAnsi="Calibri" w:cs="Calibri"/>
        </w:rPr>
        <w:t>received the</w:t>
      </w:r>
      <w:r w:rsidR="001A7B10">
        <w:rPr>
          <w:rFonts w:ascii="Calibri" w:hAnsi="Calibri" w:cs="Calibri"/>
        </w:rPr>
        <w:t xml:space="preserve"> </w:t>
      </w:r>
      <w:r w:rsidR="00266245">
        <w:rPr>
          <w:rFonts w:ascii="Calibri" w:hAnsi="Calibri" w:cs="Calibri"/>
        </w:rPr>
        <w:t xml:space="preserve">IEEE </w:t>
      </w:r>
      <w:r w:rsidR="008A31DF">
        <w:rPr>
          <w:rFonts w:ascii="Calibri" w:hAnsi="Calibri" w:cs="Calibri"/>
        </w:rPr>
        <w:t>SPS</w:t>
      </w:r>
      <w:r w:rsidR="00AF3510">
        <w:rPr>
          <w:rFonts w:ascii="Calibri" w:hAnsi="Calibri" w:cs="Calibri"/>
        </w:rPr>
        <w:t xml:space="preserve"> </w:t>
      </w:r>
      <w:r w:rsidR="00AF3510" w:rsidRPr="00266245">
        <w:rPr>
          <w:rFonts w:ascii="Calibri" w:hAnsi="Calibri" w:cs="Calibri"/>
          <w:i/>
        </w:rPr>
        <w:t>Technical Achievement Award</w:t>
      </w:r>
      <w:r w:rsidR="00AF3510">
        <w:rPr>
          <w:rFonts w:ascii="Calibri" w:hAnsi="Calibri" w:cs="Calibri"/>
        </w:rPr>
        <w:t xml:space="preserve"> and </w:t>
      </w:r>
      <w:r w:rsidR="00AF3510" w:rsidRPr="00266245">
        <w:rPr>
          <w:rFonts w:ascii="Calibri" w:hAnsi="Calibri" w:cs="Calibri"/>
          <w:i/>
        </w:rPr>
        <w:t>Society Award</w:t>
      </w:r>
      <w:r w:rsidR="00AF3510">
        <w:rPr>
          <w:rFonts w:ascii="Calibri" w:hAnsi="Calibri" w:cs="Calibri"/>
        </w:rPr>
        <w:t xml:space="preserve">. </w:t>
      </w:r>
      <w:r w:rsidR="00126275">
        <w:rPr>
          <w:rFonts w:ascii="Calibri" w:hAnsi="Calibri" w:cs="Calibri"/>
        </w:rPr>
        <w:t xml:space="preserve">He is a Fellow of </w:t>
      </w:r>
      <w:r w:rsidR="00266245">
        <w:rPr>
          <w:rFonts w:ascii="Calibri" w:hAnsi="Calibri" w:cs="Calibri"/>
        </w:rPr>
        <w:t xml:space="preserve">the </w:t>
      </w:r>
      <w:r w:rsidR="00126275">
        <w:rPr>
          <w:rFonts w:ascii="Calibri" w:hAnsi="Calibri" w:cs="Calibri"/>
        </w:rPr>
        <w:t>IEEE, a Fellow</w:t>
      </w:r>
      <w:r w:rsidR="00AF3510">
        <w:rPr>
          <w:rFonts w:ascii="Calibri" w:hAnsi="Calibri" w:cs="Calibri"/>
        </w:rPr>
        <w:t xml:space="preserve"> of AAAS, a corresponding member of the Academy of Sciences of Portugal, and a member of the </w:t>
      </w:r>
      <w:r w:rsidR="009359DE">
        <w:rPr>
          <w:rFonts w:ascii="Calibri" w:hAnsi="Calibri" w:cs="Calibri"/>
        </w:rPr>
        <w:t>US National Academy of Engineering</w:t>
      </w:r>
      <w:r w:rsidR="00AF3510">
        <w:rPr>
          <w:rFonts w:ascii="Calibri" w:hAnsi="Calibri" w:cs="Calibri"/>
        </w:rPr>
        <w:t>.</w:t>
      </w:r>
    </w:p>
    <w:p w14:paraId="0D538DAD" w14:textId="77777777" w:rsidR="00C72F96" w:rsidRPr="00D375A7" w:rsidRDefault="00C72F96" w:rsidP="002243E7">
      <w:pPr>
        <w:jc w:val="both"/>
        <w:rPr>
          <w:rFonts w:ascii="Calibri" w:hAnsi="Calibri" w:cs="Calibri"/>
        </w:rPr>
      </w:pPr>
    </w:p>
    <w:sectPr w:rsidR="00C72F96" w:rsidRPr="00D375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538DB2" w14:textId="77777777" w:rsidR="00E1688F" w:rsidRDefault="00E1688F" w:rsidP="006C49B3">
      <w:r>
        <w:separator/>
      </w:r>
    </w:p>
  </w:endnote>
  <w:endnote w:type="continuationSeparator" w:id="0">
    <w:p w14:paraId="0D538DB3" w14:textId="77777777" w:rsidR="00E1688F" w:rsidRDefault="00E1688F" w:rsidP="006C4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538DB0" w14:textId="77777777" w:rsidR="00E1688F" w:rsidRDefault="00E1688F" w:rsidP="006C49B3">
      <w:r>
        <w:separator/>
      </w:r>
    </w:p>
  </w:footnote>
  <w:footnote w:type="continuationSeparator" w:id="0">
    <w:p w14:paraId="0D538DB1" w14:textId="77777777" w:rsidR="00E1688F" w:rsidRDefault="00E1688F" w:rsidP="006C4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B0A83"/>
    <w:multiLevelType w:val="hybridMultilevel"/>
    <w:tmpl w:val="083C5D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92698E"/>
    <w:multiLevelType w:val="multilevel"/>
    <w:tmpl w:val="5C78D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F70"/>
    <w:rsid w:val="00004597"/>
    <w:rsid w:val="00015523"/>
    <w:rsid w:val="000159FD"/>
    <w:rsid w:val="0003113B"/>
    <w:rsid w:val="00043994"/>
    <w:rsid w:val="000473E3"/>
    <w:rsid w:val="00056919"/>
    <w:rsid w:val="00065054"/>
    <w:rsid w:val="0007590A"/>
    <w:rsid w:val="00077CC6"/>
    <w:rsid w:val="00080858"/>
    <w:rsid w:val="00086EF4"/>
    <w:rsid w:val="00095620"/>
    <w:rsid w:val="000969AC"/>
    <w:rsid w:val="000A17B3"/>
    <w:rsid w:val="000C6298"/>
    <w:rsid w:val="000D38DF"/>
    <w:rsid w:val="000D5D96"/>
    <w:rsid w:val="000F32E9"/>
    <w:rsid w:val="00107419"/>
    <w:rsid w:val="00111F03"/>
    <w:rsid w:val="001151CB"/>
    <w:rsid w:val="00126275"/>
    <w:rsid w:val="00140458"/>
    <w:rsid w:val="00144BF7"/>
    <w:rsid w:val="00165C65"/>
    <w:rsid w:val="00184297"/>
    <w:rsid w:val="001A7B10"/>
    <w:rsid w:val="001B22C7"/>
    <w:rsid w:val="001B3CA0"/>
    <w:rsid w:val="001B4BC8"/>
    <w:rsid w:val="001C6B72"/>
    <w:rsid w:val="001E09FE"/>
    <w:rsid w:val="001E2A50"/>
    <w:rsid w:val="001F6965"/>
    <w:rsid w:val="00204445"/>
    <w:rsid w:val="002243E7"/>
    <w:rsid w:val="00231183"/>
    <w:rsid w:val="00235B1B"/>
    <w:rsid w:val="00245BF7"/>
    <w:rsid w:val="00266245"/>
    <w:rsid w:val="00266551"/>
    <w:rsid w:val="00294822"/>
    <w:rsid w:val="002A4AF9"/>
    <w:rsid w:val="002A6D66"/>
    <w:rsid w:val="002B1272"/>
    <w:rsid w:val="002B5872"/>
    <w:rsid w:val="002C6189"/>
    <w:rsid w:val="002E62EF"/>
    <w:rsid w:val="0030169A"/>
    <w:rsid w:val="0031698B"/>
    <w:rsid w:val="00327028"/>
    <w:rsid w:val="0032707B"/>
    <w:rsid w:val="00361EA8"/>
    <w:rsid w:val="003B12E3"/>
    <w:rsid w:val="003C00FA"/>
    <w:rsid w:val="003C7A22"/>
    <w:rsid w:val="003D2BAD"/>
    <w:rsid w:val="003E1B80"/>
    <w:rsid w:val="00433493"/>
    <w:rsid w:val="0045247D"/>
    <w:rsid w:val="00483500"/>
    <w:rsid w:val="00492FB6"/>
    <w:rsid w:val="004C63CE"/>
    <w:rsid w:val="004C7CA6"/>
    <w:rsid w:val="0053154C"/>
    <w:rsid w:val="0053713E"/>
    <w:rsid w:val="00541190"/>
    <w:rsid w:val="005653F2"/>
    <w:rsid w:val="00571616"/>
    <w:rsid w:val="0058134E"/>
    <w:rsid w:val="00590221"/>
    <w:rsid w:val="005C1F79"/>
    <w:rsid w:val="005C32E6"/>
    <w:rsid w:val="005E672C"/>
    <w:rsid w:val="005F5445"/>
    <w:rsid w:val="00612932"/>
    <w:rsid w:val="0062385A"/>
    <w:rsid w:val="00634065"/>
    <w:rsid w:val="00650F7B"/>
    <w:rsid w:val="00692C8C"/>
    <w:rsid w:val="006A1421"/>
    <w:rsid w:val="006C49B3"/>
    <w:rsid w:val="006E1430"/>
    <w:rsid w:val="006E723B"/>
    <w:rsid w:val="00701574"/>
    <w:rsid w:val="00704469"/>
    <w:rsid w:val="007076C2"/>
    <w:rsid w:val="007230BD"/>
    <w:rsid w:val="00774338"/>
    <w:rsid w:val="00793630"/>
    <w:rsid w:val="007C2C26"/>
    <w:rsid w:val="007F018D"/>
    <w:rsid w:val="007F78BF"/>
    <w:rsid w:val="008062D0"/>
    <w:rsid w:val="00843E2D"/>
    <w:rsid w:val="00861B2C"/>
    <w:rsid w:val="008806A2"/>
    <w:rsid w:val="0088085B"/>
    <w:rsid w:val="00880DB4"/>
    <w:rsid w:val="008A2C05"/>
    <w:rsid w:val="008A31DF"/>
    <w:rsid w:val="008D25EC"/>
    <w:rsid w:val="00925DAF"/>
    <w:rsid w:val="00934240"/>
    <w:rsid w:val="009359DE"/>
    <w:rsid w:val="00940036"/>
    <w:rsid w:val="00965AA8"/>
    <w:rsid w:val="00976D42"/>
    <w:rsid w:val="00994E5A"/>
    <w:rsid w:val="00996171"/>
    <w:rsid w:val="009979C4"/>
    <w:rsid w:val="009A421E"/>
    <w:rsid w:val="009A7AF8"/>
    <w:rsid w:val="009F1D6A"/>
    <w:rsid w:val="009F3C2E"/>
    <w:rsid w:val="00A04596"/>
    <w:rsid w:val="00A0737A"/>
    <w:rsid w:val="00A5032D"/>
    <w:rsid w:val="00A7086F"/>
    <w:rsid w:val="00A71005"/>
    <w:rsid w:val="00A84331"/>
    <w:rsid w:val="00A92D15"/>
    <w:rsid w:val="00AA3A62"/>
    <w:rsid w:val="00AE71F0"/>
    <w:rsid w:val="00AF3510"/>
    <w:rsid w:val="00B1647E"/>
    <w:rsid w:val="00B2108F"/>
    <w:rsid w:val="00B327A2"/>
    <w:rsid w:val="00B3798D"/>
    <w:rsid w:val="00B61275"/>
    <w:rsid w:val="00BA333F"/>
    <w:rsid w:val="00BA351C"/>
    <w:rsid w:val="00BA4D2F"/>
    <w:rsid w:val="00BF2770"/>
    <w:rsid w:val="00BF49EC"/>
    <w:rsid w:val="00C0060C"/>
    <w:rsid w:val="00C06C29"/>
    <w:rsid w:val="00C25BD9"/>
    <w:rsid w:val="00C314CF"/>
    <w:rsid w:val="00C36FED"/>
    <w:rsid w:val="00C43F4A"/>
    <w:rsid w:val="00C72F96"/>
    <w:rsid w:val="00C81DC5"/>
    <w:rsid w:val="00CB47EB"/>
    <w:rsid w:val="00CB71F0"/>
    <w:rsid w:val="00CD061A"/>
    <w:rsid w:val="00CF5F97"/>
    <w:rsid w:val="00D26F70"/>
    <w:rsid w:val="00D27954"/>
    <w:rsid w:val="00D316A3"/>
    <w:rsid w:val="00D35405"/>
    <w:rsid w:val="00D375A7"/>
    <w:rsid w:val="00D445BF"/>
    <w:rsid w:val="00D530B3"/>
    <w:rsid w:val="00D534B4"/>
    <w:rsid w:val="00D61920"/>
    <w:rsid w:val="00D7329A"/>
    <w:rsid w:val="00DB2F94"/>
    <w:rsid w:val="00DB47E9"/>
    <w:rsid w:val="00DD763C"/>
    <w:rsid w:val="00DE4F0F"/>
    <w:rsid w:val="00DE601A"/>
    <w:rsid w:val="00E06907"/>
    <w:rsid w:val="00E11771"/>
    <w:rsid w:val="00E1688F"/>
    <w:rsid w:val="00E22C55"/>
    <w:rsid w:val="00E32C8A"/>
    <w:rsid w:val="00E36815"/>
    <w:rsid w:val="00E410A5"/>
    <w:rsid w:val="00E420C9"/>
    <w:rsid w:val="00E474E1"/>
    <w:rsid w:val="00E47C3F"/>
    <w:rsid w:val="00E51AE8"/>
    <w:rsid w:val="00E70972"/>
    <w:rsid w:val="00E71920"/>
    <w:rsid w:val="00E911A0"/>
    <w:rsid w:val="00EC475E"/>
    <w:rsid w:val="00ED5E46"/>
    <w:rsid w:val="00EE0E75"/>
    <w:rsid w:val="00EE1D7C"/>
    <w:rsid w:val="00F000A7"/>
    <w:rsid w:val="00F105A9"/>
    <w:rsid w:val="00F13245"/>
    <w:rsid w:val="00F32C79"/>
    <w:rsid w:val="00F41E2E"/>
    <w:rsid w:val="00F42151"/>
    <w:rsid w:val="00F459EA"/>
    <w:rsid w:val="00F545E7"/>
    <w:rsid w:val="00FB0244"/>
    <w:rsid w:val="00FB78DD"/>
    <w:rsid w:val="00FC5C99"/>
    <w:rsid w:val="00FC7E90"/>
    <w:rsid w:val="00FF28B3"/>
    <w:rsid w:val="00FF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538D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D26F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D26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sid w:val="00D26F70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6C49B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C49B3"/>
  </w:style>
  <w:style w:type="character" w:styleId="FootnoteReference">
    <w:name w:val="footnote reference"/>
    <w:rsid w:val="006C49B3"/>
    <w:rPr>
      <w:vertAlign w:val="superscript"/>
    </w:rPr>
  </w:style>
  <w:style w:type="character" w:styleId="Strong">
    <w:name w:val="Strong"/>
    <w:uiPriority w:val="22"/>
    <w:qFormat/>
    <w:rsid w:val="006C49B3"/>
    <w:rPr>
      <w:b/>
      <w:bCs/>
    </w:rPr>
  </w:style>
  <w:style w:type="character" w:styleId="Emphasis">
    <w:name w:val="Emphasis"/>
    <w:uiPriority w:val="20"/>
    <w:qFormat/>
    <w:rsid w:val="003C7A22"/>
    <w:rPr>
      <w:i/>
      <w:iCs/>
    </w:rPr>
  </w:style>
  <w:style w:type="character" w:customStyle="1" w:styleId="apple-converted-space">
    <w:name w:val="apple-converted-space"/>
    <w:basedOn w:val="DefaultParagraphFont"/>
    <w:rsid w:val="003C7A22"/>
  </w:style>
  <w:style w:type="character" w:customStyle="1" w:styleId="apple-style-span">
    <w:name w:val="apple-style-span"/>
    <w:rsid w:val="006E723B"/>
  </w:style>
  <w:style w:type="paragraph" w:styleId="BalloonText">
    <w:name w:val="Balloon Text"/>
    <w:basedOn w:val="Normal"/>
    <w:link w:val="BalloonTextChar"/>
    <w:semiHidden/>
    <w:unhideWhenUsed/>
    <w:rsid w:val="00E1688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1688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D26F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D26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sid w:val="00D26F70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6C49B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C49B3"/>
  </w:style>
  <w:style w:type="character" w:styleId="FootnoteReference">
    <w:name w:val="footnote reference"/>
    <w:rsid w:val="006C49B3"/>
    <w:rPr>
      <w:vertAlign w:val="superscript"/>
    </w:rPr>
  </w:style>
  <w:style w:type="character" w:styleId="Strong">
    <w:name w:val="Strong"/>
    <w:uiPriority w:val="22"/>
    <w:qFormat/>
    <w:rsid w:val="006C49B3"/>
    <w:rPr>
      <w:b/>
      <w:bCs/>
    </w:rPr>
  </w:style>
  <w:style w:type="character" w:styleId="Emphasis">
    <w:name w:val="Emphasis"/>
    <w:uiPriority w:val="20"/>
    <w:qFormat/>
    <w:rsid w:val="003C7A22"/>
    <w:rPr>
      <w:i/>
      <w:iCs/>
    </w:rPr>
  </w:style>
  <w:style w:type="character" w:customStyle="1" w:styleId="apple-converted-space">
    <w:name w:val="apple-converted-space"/>
    <w:basedOn w:val="DefaultParagraphFont"/>
    <w:rsid w:val="003C7A22"/>
  </w:style>
  <w:style w:type="character" w:customStyle="1" w:styleId="apple-style-span">
    <w:name w:val="apple-style-span"/>
    <w:rsid w:val="006E723B"/>
  </w:style>
  <w:style w:type="paragraph" w:styleId="BalloonText">
    <w:name w:val="Balloon Text"/>
    <w:basedOn w:val="Normal"/>
    <w:link w:val="BalloonTextChar"/>
    <w:semiHidden/>
    <w:unhideWhenUsed/>
    <w:rsid w:val="00E1688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1688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5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oura@cmu.edu" TargetMode="External"/><Relationship Id="rId10" Type="http://schemas.openxmlformats.org/officeDocument/2006/relationships/hyperlink" Target="http://www.ece.cmu.edu/~mou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AB5C541-0CB6-8642-84C0-4DBADE011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Signal Processing for Sensor Networks</vt:lpstr>
    </vt:vector>
  </TitlesOfParts>
  <Company>Carnegie Mellon University</Company>
  <LinksUpToDate>false</LinksUpToDate>
  <CharactersWithSpaces>2483</CharactersWithSpaces>
  <SharedDoc>false</SharedDoc>
  <HLinks>
    <vt:vector size="18" baseType="variant">
      <vt:variant>
        <vt:i4>3407908</vt:i4>
      </vt:variant>
      <vt:variant>
        <vt:i4>6</vt:i4>
      </vt:variant>
      <vt:variant>
        <vt:i4>0</vt:i4>
      </vt:variant>
      <vt:variant>
        <vt:i4>5</vt:i4>
      </vt:variant>
      <vt:variant>
        <vt:lpwstr>http://www.spiral.net/</vt:lpwstr>
      </vt:variant>
      <vt:variant>
        <vt:lpwstr/>
      </vt:variant>
      <vt:variant>
        <vt:i4>5111821</vt:i4>
      </vt:variant>
      <vt:variant>
        <vt:i4>3</vt:i4>
      </vt:variant>
      <vt:variant>
        <vt:i4>0</vt:i4>
      </vt:variant>
      <vt:variant>
        <vt:i4>5</vt:i4>
      </vt:variant>
      <vt:variant>
        <vt:lpwstr>http://www.ece.cmu.edu/~moura</vt:lpwstr>
      </vt:variant>
      <vt:variant>
        <vt:lpwstr/>
      </vt:variant>
      <vt:variant>
        <vt:i4>1900592</vt:i4>
      </vt:variant>
      <vt:variant>
        <vt:i4>0</vt:i4>
      </vt:variant>
      <vt:variant>
        <vt:i4>0</vt:i4>
      </vt:variant>
      <vt:variant>
        <vt:i4>5</vt:i4>
      </vt:variant>
      <vt:variant>
        <vt:lpwstr>mailto:moura@cmu.edu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Signal Processing for Sensor Networks</dc:title>
  <dc:creator>Jose M. F. Moura</dc:creator>
  <cp:lastModifiedBy>Evgeny Toropov</cp:lastModifiedBy>
  <cp:revision>2</cp:revision>
  <dcterms:created xsi:type="dcterms:W3CDTF">2014-11-26T16:40:00Z</dcterms:created>
  <dcterms:modified xsi:type="dcterms:W3CDTF">2014-11-26T16:40:00Z</dcterms:modified>
</cp:coreProperties>
</file>